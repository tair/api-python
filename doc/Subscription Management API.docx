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83934" w14:textId="77777777" w:rsidR="00F74F25" w:rsidRPr="00F366CD" w:rsidRDefault="00060E33" w:rsidP="00F74F25">
      <w:pPr>
        <w:spacing w:after="0"/>
        <w:rPr>
          <w:rFonts w:ascii="Arial" w:hAnsi="Arial" w:cs="Arial"/>
          <w:position w:val="12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064787FC" wp14:editId="0138803A">
            <wp:extent cx="1828800" cy="1075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enix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21902" r="17650" b="21652"/>
                    <a:stretch/>
                  </pic:blipFill>
                  <pic:spPr bwMode="auto">
                    <a:xfrm>
                      <a:off x="0" y="0"/>
                      <a:ext cx="1829521" cy="107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7394" w14:textId="77777777" w:rsidR="00F74F25" w:rsidRPr="006D2455" w:rsidRDefault="00F74F25" w:rsidP="00F74F25">
      <w:pPr>
        <w:spacing w:before="144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Subscription Management API</w:t>
      </w:r>
    </w:p>
    <w:p w14:paraId="4579DFFD" w14:textId="77777777" w:rsidR="00F74F25" w:rsidRDefault="00F74F25" w:rsidP="00F74F25">
      <w:pPr>
        <w:spacing w:before="1440"/>
        <w:rPr>
          <w:rFonts w:ascii="Arial" w:hAnsi="Arial" w:cs="Arial"/>
        </w:rPr>
      </w:pPr>
      <w:r>
        <w:rPr>
          <w:rFonts w:ascii="Arial" w:hAnsi="Arial" w:cs="Arial"/>
        </w:rPr>
        <w:t>Robert J. Muller</w:t>
      </w:r>
    </w:p>
    <w:p w14:paraId="6F92C3F9" w14:textId="3A3A1C43" w:rsidR="00F74F25" w:rsidRDefault="00F74F25" w:rsidP="00F74F25">
      <w:pPr>
        <w:spacing w:before="720"/>
        <w:rPr>
          <w:rFonts w:ascii="Arial" w:hAnsi="Arial" w:cs="Arial"/>
        </w:rPr>
      </w:pPr>
      <w:del w:id="0" w:author="Bob Muller" w:date="2015-06-02T06:15:00Z">
        <w:r w:rsidDel="000F0922">
          <w:rPr>
            <w:rFonts w:ascii="Arial" w:hAnsi="Arial" w:cs="Arial"/>
            <w:noProof/>
          </w:rPr>
          <w:delText>May 1</w:delText>
        </w:r>
        <w:r w:rsidR="000F76A8" w:rsidDel="000F0922">
          <w:rPr>
            <w:rFonts w:ascii="Arial" w:hAnsi="Arial" w:cs="Arial"/>
            <w:noProof/>
          </w:rPr>
          <w:delText>3</w:delText>
        </w:r>
      </w:del>
      <w:ins w:id="1" w:author="Bob Muller" w:date="2015-06-02T06:15:00Z">
        <w:r w:rsidR="000F0922">
          <w:rPr>
            <w:rFonts w:ascii="Arial" w:hAnsi="Arial" w:cs="Arial"/>
            <w:noProof/>
          </w:rPr>
          <w:t>June 2</w:t>
        </w:r>
      </w:ins>
      <w:r>
        <w:rPr>
          <w:rFonts w:ascii="Arial" w:hAnsi="Arial" w:cs="Arial"/>
          <w:noProof/>
        </w:rPr>
        <w:t>, 2015</w:t>
      </w:r>
    </w:p>
    <w:p w14:paraId="6C752A34" w14:textId="77777777" w:rsidR="00F74F25" w:rsidRDefault="008F3749" w:rsidP="00F74F25">
      <w:pPr>
        <w:spacing w:before="4320"/>
        <w:rPr>
          <w:rFonts w:ascii="Arial" w:hAnsi="Arial" w:cs="Arial"/>
        </w:rPr>
        <w:sectPr w:rsidR="00F74F25" w:rsidSect="00F74F2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</w:rPr>
        <w:t>643 Bair Island Road Suite 403</w:t>
      </w:r>
      <w:r w:rsidR="006F16E4">
        <w:rPr>
          <w:rFonts w:ascii="Arial" w:hAnsi="Arial" w:cs="Arial"/>
        </w:rPr>
        <w:br/>
      </w:r>
      <w:r>
        <w:rPr>
          <w:rFonts w:ascii="Arial" w:hAnsi="Arial" w:cs="Arial"/>
        </w:rPr>
        <w:t>Redwood City</w:t>
      </w:r>
      <w:r w:rsidR="006F16E4">
        <w:rPr>
          <w:rFonts w:ascii="Arial" w:hAnsi="Arial" w:cs="Arial"/>
        </w:rPr>
        <w:t>, CA   94</w:t>
      </w:r>
      <w:r>
        <w:rPr>
          <w:rFonts w:ascii="Arial" w:hAnsi="Arial" w:cs="Arial"/>
        </w:rPr>
        <w:t>063</w:t>
      </w:r>
    </w:p>
    <w:p w14:paraId="3F4AFB5A" w14:textId="5F8B9E21" w:rsidR="008B0183" w:rsidRDefault="00F74F25" w:rsidP="00F74F25">
      <w:r>
        <w:lastRenderedPageBreak/>
        <w:t xml:space="preserve">The API calls are URIs that </w:t>
      </w:r>
      <w:proofErr w:type="gramStart"/>
      <w:r>
        <w:t>identify</w:t>
      </w:r>
      <w:proofErr w:type="gramEnd"/>
      <w:r>
        <w:t xml:space="preserve"> resources or actions. You can use the GET, POST, PUT, and DELETE HTTP operations to query, create, update, or delete the resources, respectively. The API calls have comments (#) that describe the resource or action. The substitution value &lt;id&gt; is a unique integer identifier for an object, used throughout the documentation.</w:t>
      </w:r>
      <w:r w:rsidR="004965B9">
        <w:t xml:space="preserve"> You submit </w:t>
      </w:r>
      <w:r w:rsidR="009F79EB">
        <w:t>n</w:t>
      </w:r>
      <w:r w:rsidR="004965B9">
        <w:t>ew and updated data values in the body of the POST or PUT operations.</w:t>
      </w:r>
    </w:p>
    <w:p w14:paraId="78368B51" w14:textId="142928B8" w:rsidR="009F79EB" w:rsidRDefault="009F79EB" w:rsidP="00453238">
      <w:pPr>
        <w:pStyle w:val="Heading1"/>
      </w:pPr>
      <w:r>
        <w:t>Partners</w:t>
      </w:r>
    </w:p>
    <w:p w14:paraId="2736F061" w14:textId="6BAB8983" w:rsidR="009F79EB" w:rsidRDefault="009F79EB" w:rsidP="009F79EB">
      <w:pPr>
        <w:keepNext/>
      </w:pPr>
      <w:r>
        <w:t xml:space="preserve">A </w:t>
      </w:r>
      <w:r w:rsidRPr="009F79EB">
        <w:rPr>
          <w:i/>
        </w:rPr>
        <w:t>partner</w:t>
      </w:r>
      <w:r>
        <w:t xml:space="preserve"> is a system that comprises a unit for subscription, authentication, and authorization. The user accesses the partner system through a well-defined set of uniform resource identifiers (URIs) identified by a set of regular-expression patterns. Partners have individual subscription terms for display on subscription pages.</w:t>
      </w:r>
      <w:r w:rsidR="00C43794">
        <w:t xml:space="preserve"> Terms have period, price, and group discount percentage.</w:t>
      </w:r>
      <w:r>
        <w:t xml:space="preserve"> Partners have regular expression patterns that identify the complete set of URIs for the partner, or alternatively identify the partner from a URI. Partners have subscriptions by parties. Parties have IP counts and limit values. Partners also own access rules (combinations of URI patterns and access types.</w:t>
      </w:r>
    </w:p>
    <w:p w14:paraId="1A65E3E4" w14:textId="4D202024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all partners</w:t>
      </w:r>
    </w:p>
    <w:p w14:paraId="7952A294" w14:textId="34B2C26F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partners</w:t>
      </w:r>
      <w:proofErr w:type="gramStart"/>
      <w:r w:rsidR="007F046D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="007F046D">
        <w:rPr>
          <w:rFonts w:ascii="Courier New" w:hAnsi="Courier New" w:cs="Courier New"/>
          <w:b/>
          <w:sz w:val="20"/>
          <w:szCs w:val="20"/>
        </w:rPr>
        <w:t>=&lt;id&gt;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</w:t>
      </w:r>
    </w:p>
    <w:p w14:paraId="64EC6AAF" w14:textId="77777777" w:rsidR="00807754" w:rsidRPr="00F55B68" w:rsidRDefault="00807754" w:rsidP="00807754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/partners/patterns</w:t>
      </w:r>
      <w:r w:rsidRPr="00F55B68">
        <w:rPr>
          <w:rFonts w:ascii="Courier New" w:hAnsi="Courier New" w:cs="Courier New"/>
          <w:sz w:val="20"/>
          <w:szCs w:val="20"/>
        </w:rPr>
        <w:t xml:space="preserve"> # all partner URI patterns</w:t>
      </w:r>
    </w:p>
    <w:p w14:paraId="5CC5A66C" w14:textId="0DCD14B4" w:rsidR="00807754" w:rsidRPr="00F55B68" w:rsidRDefault="00807754" w:rsidP="00807754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patterns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patterns for a partner</w:t>
      </w:r>
    </w:p>
    <w:p w14:paraId="2BEDDDD8" w14:textId="6A1F1973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patterns</w:t>
      </w:r>
      <w:proofErr w:type="gramStart"/>
      <w:r w:rsidR="007F046D">
        <w:rPr>
          <w:rFonts w:ascii="Courier New" w:hAnsi="Courier New" w:cs="Courier New"/>
          <w:b/>
          <w:sz w:val="20"/>
          <w:szCs w:val="20"/>
        </w:rPr>
        <w:t>?patternId</w:t>
      </w:r>
      <w:proofErr w:type="spellEnd"/>
      <w:proofErr w:type="gramEnd"/>
      <w:r w:rsidR="007F046D">
        <w:rPr>
          <w:rFonts w:ascii="Courier New" w:hAnsi="Courier New" w:cs="Courier New"/>
          <w:b/>
          <w:sz w:val="20"/>
          <w:szCs w:val="20"/>
        </w:rPr>
        <w:t>=&lt;id&gt;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 URI pattern</w:t>
      </w:r>
    </w:p>
    <w:p w14:paraId="2D277AA6" w14:textId="77777777" w:rsidR="009F04BA" w:rsidRPr="00F55B68" w:rsidRDefault="009F04BA" w:rsidP="009F04BA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/partners/terms</w:t>
      </w:r>
      <w:r w:rsidRPr="00F55B68">
        <w:rPr>
          <w:rFonts w:ascii="Courier New" w:hAnsi="Courier New" w:cs="Courier New"/>
          <w:sz w:val="20"/>
          <w:szCs w:val="20"/>
        </w:rPr>
        <w:t xml:space="preserve"> # all partner subscription terms</w:t>
      </w:r>
    </w:p>
    <w:p w14:paraId="5E98F045" w14:textId="3441D4E5" w:rsidR="009F04BA" w:rsidRPr="00F55B68" w:rsidRDefault="009F04BA" w:rsidP="009F04BA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terms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 # all partner subscription terms for a partner</w:t>
      </w:r>
    </w:p>
    <w:p w14:paraId="5CF65ED0" w14:textId="5D03EA91" w:rsidR="009F79EB" w:rsidRPr="00F55B68" w:rsidRDefault="009F79EB" w:rsidP="009F79EB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/partners/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terms</w:t>
      </w:r>
      <w:proofErr w:type="gramStart"/>
      <w:r w:rsidR="007F046D">
        <w:rPr>
          <w:rFonts w:ascii="Courier New" w:hAnsi="Courier New" w:cs="Courier New"/>
          <w:b/>
          <w:sz w:val="20"/>
          <w:szCs w:val="20"/>
        </w:rPr>
        <w:t>?termId</w:t>
      </w:r>
      <w:proofErr w:type="spellEnd"/>
      <w:proofErr w:type="gramEnd"/>
      <w:r w:rsidR="007F046D">
        <w:rPr>
          <w:rFonts w:ascii="Courier New" w:hAnsi="Courier New" w:cs="Courier New"/>
          <w:b/>
          <w:sz w:val="20"/>
          <w:szCs w:val="20"/>
        </w:rPr>
        <w:t>=&lt;id&gt;</w:t>
      </w:r>
      <w:r w:rsidR="001C756B" w:rsidRPr="00F55B68">
        <w:rPr>
          <w:rFonts w:ascii="Courier New" w:hAnsi="Courier New" w:cs="Courier New"/>
          <w:sz w:val="20"/>
          <w:szCs w:val="20"/>
        </w:rPr>
        <w:t xml:space="preserve"> # a specific partner subscription term</w:t>
      </w:r>
    </w:p>
    <w:p w14:paraId="2BEFED41" w14:textId="3DF24806" w:rsidR="007F046D" w:rsidRDefault="007F046D" w:rsidP="00453238">
      <w:pPr>
        <w:pStyle w:val="Heading1"/>
      </w:pPr>
      <w:r>
        <w:t>Parties</w:t>
      </w:r>
    </w:p>
    <w:p w14:paraId="2E6D9B79" w14:textId="32FD63A7" w:rsidR="007F046D" w:rsidRDefault="007F046D" w:rsidP="007F046D">
      <w:r>
        <w:t xml:space="preserve">A </w:t>
      </w:r>
      <w:r w:rsidRPr="004A062D">
        <w:rPr>
          <w:i/>
        </w:rPr>
        <w:t>party</w:t>
      </w:r>
      <w:r>
        <w:t xml:space="preserve"> is a</w:t>
      </w:r>
      <w:r w:rsidRPr="004A062D">
        <w:t xml:space="preserve">n entity that is </w:t>
      </w:r>
      <w:r>
        <w:t>some kind of system participant. A party has an id and a type and a set of IP ranges, continuous ranges of IPv4 or IPv6 addresses, that constitute the set of IP addresses that the party will subscribe when they subscribe to a partner. The IP range has a unique id, a starting IP address, and an ending IP address.</w:t>
      </w:r>
    </w:p>
    <w:p w14:paraId="6354CEE3" w14:textId="1796E21E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</w:rPr>
        <w:t>parties</w:t>
      </w:r>
      <w:r w:rsidRPr="00F55B68">
        <w:rPr>
          <w:rFonts w:ascii="Courier New" w:hAnsi="Courier New" w:cs="Courier New"/>
          <w:sz w:val="20"/>
          <w:szCs w:val="20"/>
        </w:rPr>
        <w:t xml:space="preserve"> # all </w:t>
      </w:r>
      <w:r>
        <w:rPr>
          <w:rFonts w:ascii="Courier New" w:hAnsi="Courier New" w:cs="Courier New"/>
          <w:sz w:val="20"/>
          <w:szCs w:val="20"/>
        </w:rPr>
        <w:t>parties</w:t>
      </w:r>
    </w:p>
    <w:p w14:paraId="424CCE65" w14:textId="126D622E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parties</w:t>
      </w:r>
      <w:proofErr w:type="gramStart"/>
      <w:r w:rsidRPr="007F046D">
        <w:rPr>
          <w:rFonts w:ascii="Courier New" w:hAnsi="Courier New" w:cs="Courier New"/>
          <w:b/>
          <w:sz w:val="20"/>
          <w:szCs w:val="20"/>
        </w:rPr>
        <w:t>?partyId</w:t>
      </w:r>
      <w:proofErr w:type="spellEnd"/>
      <w:proofErr w:type="gramEnd"/>
      <w:r w:rsidRPr="007F046D">
        <w:rPr>
          <w:rFonts w:ascii="Courier New" w:hAnsi="Courier New" w:cs="Courier New"/>
          <w:b/>
          <w:sz w:val="20"/>
          <w:szCs w:val="20"/>
        </w:rPr>
        <w:t>=&lt;id&gt;</w:t>
      </w:r>
      <w:r>
        <w:rPr>
          <w:rFonts w:ascii="Courier New" w:hAnsi="Courier New" w:cs="Courier New"/>
          <w:sz w:val="20"/>
          <w:szCs w:val="20"/>
        </w:rPr>
        <w:t xml:space="preserve"> # a specific party</w:t>
      </w:r>
    </w:p>
    <w:p w14:paraId="7A4AA1E7" w14:textId="45CF0E0C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parties</w:t>
      </w:r>
      <w:proofErr w:type="gramStart"/>
      <w:r w:rsidRPr="007F046D">
        <w:rPr>
          <w:rFonts w:ascii="Courier New" w:hAnsi="Courier New" w:cs="Courier New"/>
          <w:b/>
          <w:sz w:val="20"/>
          <w:szCs w:val="20"/>
        </w:rPr>
        <w:t>?partyType</w:t>
      </w:r>
      <w:proofErr w:type="spellEnd"/>
      <w:proofErr w:type="gramEnd"/>
      <w:r w:rsidRPr="007F046D">
        <w:rPr>
          <w:rFonts w:ascii="Courier New" w:hAnsi="Courier New" w:cs="Courier New"/>
          <w:b/>
          <w:sz w:val="20"/>
          <w:szCs w:val="20"/>
        </w:rPr>
        <w:t>=&lt;type&gt;</w:t>
      </w:r>
      <w:r>
        <w:rPr>
          <w:rFonts w:ascii="Courier New" w:hAnsi="Courier New" w:cs="Courier New"/>
          <w:sz w:val="20"/>
          <w:szCs w:val="20"/>
        </w:rPr>
        <w:t xml:space="preserve"> # all parties of the type</w:t>
      </w:r>
    </w:p>
    <w:p w14:paraId="1C3203F8" w14:textId="38550055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/parties/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ipranges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>
        <w:rPr>
          <w:rFonts w:ascii="Courier New" w:hAnsi="Courier New" w:cs="Courier New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ranges</w:t>
      </w:r>
    </w:p>
    <w:p w14:paraId="335AAABE" w14:textId="3B8EC15A" w:rsidR="007F046D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/parties/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ipranges</w:t>
      </w:r>
      <w:proofErr w:type="gramStart"/>
      <w:r w:rsidRPr="007F046D">
        <w:rPr>
          <w:rFonts w:ascii="Courier New" w:hAnsi="Courier New" w:cs="Courier New"/>
          <w:b/>
          <w:sz w:val="20"/>
          <w:szCs w:val="20"/>
        </w:rPr>
        <w:t>?partyId</w:t>
      </w:r>
      <w:proofErr w:type="spellEnd"/>
      <w:proofErr w:type="gramEnd"/>
      <w:r w:rsidRPr="007F046D">
        <w:rPr>
          <w:rFonts w:ascii="Courier New" w:hAnsi="Courier New" w:cs="Courier New"/>
          <w:b/>
          <w:sz w:val="20"/>
          <w:szCs w:val="20"/>
        </w:rPr>
        <w:t>=&lt;id&gt;</w:t>
      </w:r>
      <w:r>
        <w:rPr>
          <w:rFonts w:ascii="Courier New" w:hAnsi="Courier New" w:cs="Courier New"/>
          <w:sz w:val="20"/>
          <w:szCs w:val="20"/>
        </w:rPr>
        <w:t xml:space="preserve"> # all the IP ranges for a party</w:t>
      </w:r>
    </w:p>
    <w:p w14:paraId="2FFA9765" w14:textId="6E9C745B" w:rsidR="007F046D" w:rsidRPr="00F55B68" w:rsidRDefault="007F046D" w:rsidP="007F046D">
      <w:pPr>
        <w:pStyle w:val="ListParagraph"/>
        <w:keepNext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 w:rsidRPr="007F046D">
        <w:rPr>
          <w:rFonts w:ascii="Courier New" w:hAnsi="Courier New" w:cs="Courier New"/>
          <w:b/>
          <w:sz w:val="20"/>
          <w:szCs w:val="20"/>
        </w:rPr>
        <w:t>/parties/</w:t>
      </w:r>
      <w:proofErr w:type="spellStart"/>
      <w:r w:rsidRPr="007F046D">
        <w:rPr>
          <w:rFonts w:ascii="Courier New" w:hAnsi="Courier New" w:cs="Courier New"/>
          <w:b/>
          <w:sz w:val="20"/>
          <w:szCs w:val="20"/>
        </w:rPr>
        <w:t>ipranges</w:t>
      </w:r>
      <w:proofErr w:type="gramStart"/>
      <w:r w:rsidRPr="007F046D">
        <w:rPr>
          <w:rFonts w:ascii="Courier New" w:hAnsi="Courier New" w:cs="Courier New"/>
          <w:b/>
          <w:sz w:val="20"/>
          <w:szCs w:val="20"/>
        </w:rPr>
        <w:t>?ipRangeId</w:t>
      </w:r>
      <w:proofErr w:type="spellEnd"/>
      <w:proofErr w:type="gramEnd"/>
      <w:r w:rsidRPr="007F046D">
        <w:rPr>
          <w:rFonts w:ascii="Courier New" w:hAnsi="Courier New" w:cs="Courier New"/>
          <w:b/>
          <w:sz w:val="20"/>
          <w:szCs w:val="20"/>
        </w:rPr>
        <w:t>=&lt;id&gt;</w:t>
      </w:r>
      <w:r>
        <w:rPr>
          <w:rFonts w:ascii="Courier New" w:hAnsi="Courier New" w:cs="Courier New"/>
          <w:sz w:val="20"/>
          <w:szCs w:val="20"/>
        </w:rPr>
        <w:t xml:space="preserve"> # a specific IP range</w:t>
      </w:r>
    </w:p>
    <w:p w14:paraId="5E84F743" w14:textId="77777777" w:rsidR="00F74F25" w:rsidRDefault="00F74F25" w:rsidP="00453238">
      <w:pPr>
        <w:pStyle w:val="Heading1"/>
      </w:pPr>
      <w:r>
        <w:t>Subscriptions</w:t>
      </w:r>
    </w:p>
    <w:p w14:paraId="6C71AC44" w14:textId="12DC5007" w:rsidR="00301169" w:rsidRDefault="00301169" w:rsidP="00301169">
      <w:pPr>
        <w:keepNext/>
      </w:pPr>
      <w:r>
        <w:t xml:space="preserve">A </w:t>
      </w:r>
      <w:r w:rsidRPr="00ED52F4">
        <w:rPr>
          <w:i/>
        </w:rPr>
        <w:t>subscription</w:t>
      </w:r>
      <w:r>
        <w:t xml:space="preserve"> is a</w:t>
      </w:r>
      <w:r w:rsidRPr="00ED52F4">
        <w:t>n agreement by a party to take and pay for access to a partner system</w:t>
      </w:r>
      <w:r>
        <w:t>. A subscription has a set of transactions (initial subscription, renewal, refund). Each subscription has a set of transactions that shows the transaction history of the subscription (initial subscription, renewals, and refunds).</w:t>
      </w:r>
    </w:p>
    <w:p w14:paraId="3FC4B7AB" w14:textId="77777777" w:rsidR="00A0765A" w:rsidRDefault="00301169" w:rsidP="00A0765A">
      <w:r>
        <w:t>The subscription has a party ID, a partner ID, a start date, and end Date, and a subscription ID. The combination of party ID and partner ID uniquely identifies the subscription; the subscription ID provides an alternate, single-number identifier for the subscription.</w:t>
      </w:r>
    </w:p>
    <w:p w14:paraId="48D4CF61" w14:textId="78C6E2AD" w:rsidR="00742538" w:rsidRPr="00F55B68" w:rsidRDefault="00742538" w:rsidP="00A0765A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lastRenderedPageBreak/>
        <w:t>/subscriptions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subscriptions</w:t>
      </w:r>
    </w:p>
    <w:p w14:paraId="0ECB37DA" w14:textId="319BC019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subscriptions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subscriptions for a partner</w:t>
      </w:r>
    </w:p>
    <w:p w14:paraId="252A56D3" w14:textId="4D34F550" w:rsidR="00742538" w:rsidRPr="00F55B68" w:rsidRDefault="00742538" w:rsidP="00742538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subscriptions</w:t>
      </w:r>
      <w:proofErr w:type="gramStart"/>
      <w:r w:rsidR="007F046D">
        <w:rPr>
          <w:rFonts w:ascii="Courier New" w:hAnsi="Courier New" w:cs="Courier New"/>
          <w:b/>
          <w:sz w:val="20"/>
          <w:szCs w:val="20"/>
        </w:rPr>
        <w:t>?subscriptionId</w:t>
      </w:r>
      <w:proofErr w:type="spellEnd"/>
      <w:proofErr w:type="gramEnd"/>
      <w:r w:rsidR="007F046D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subscription</w:t>
      </w:r>
    </w:p>
    <w:p w14:paraId="57A74EAF" w14:textId="77777777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/subscriptions/active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</w:t>
      </w:r>
    </w:p>
    <w:p w14:paraId="714419A9" w14:textId="5AC0D11B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?partyId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party</w:t>
      </w:r>
    </w:p>
    <w:p w14:paraId="449190F2" w14:textId="77777777" w:rsidR="00384446" w:rsidRPr="00F55B68" w:rsidRDefault="00384446" w:rsidP="00384446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partner</w:t>
      </w:r>
    </w:p>
    <w:p w14:paraId="1F726B35" w14:textId="7DE32FBD" w:rsidR="00384446" w:rsidRPr="00F55B68" w:rsidRDefault="00384446" w:rsidP="00384446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?ip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&gt;?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all active subscriptions for a partner</w:t>
      </w:r>
    </w:p>
    <w:p w14:paraId="7D8243A9" w14:textId="4221978D" w:rsidR="002D30C2" w:rsidRPr="00F55B68" w:rsidRDefault="002D30C2" w:rsidP="002D30C2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active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 # all active subscriptions for a partner and party</w:t>
      </w:r>
      <w:r w:rsidR="00F21AB4" w:rsidRPr="00F55B68">
        <w:rPr>
          <w:rFonts w:ascii="Courier New" w:hAnsi="Courier New" w:cs="Courier New"/>
          <w:sz w:val="20"/>
          <w:szCs w:val="20"/>
        </w:rPr>
        <w:t xml:space="preserve"> with an </w:t>
      </w:r>
      <w:proofErr w:type="spellStart"/>
      <w:r w:rsidR="00F21AB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F21AB4" w:rsidRPr="00F55B68">
        <w:rPr>
          <w:rFonts w:ascii="Courier New" w:hAnsi="Courier New" w:cs="Courier New"/>
          <w:sz w:val="20"/>
          <w:szCs w:val="20"/>
        </w:rPr>
        <w:t xml:space="preserve"> address in a subscribed </w:t>
      </w:r>
      <w:proofErr w:type="spellStart"/>
      <w:r w:rsidR="00F21AB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F21AB4" w:rsidRPr="00F55B68">
        <w:rPr>
          <w:rFonts w:ascii="Courier New" w:hAnsi="Courier New" w:cs="Courier New"/>
          <w:sz w:val="20"/>
          <w:szCs w:val="20"/>
        </w:rPr>
        <w:t xml:space="preserve"> range</w:t>
      </w:r>
    </w:p>
    <w:p w14:paraId="12A497B5" w14:textId="7B859FDB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/subscriptions/transactions</w:t>
      </w:r>
      <w:r w:rsidRPr="00F55B68">
        <w:rPr>
          <w:rFonts w:ascii="Courier New" w:hAnsi="Courier New" w:cs="Courier New"/>
          <w:sz w:val="20"/>
          <w:szCs w:val="20"/>
        </w:rPr>
        <w:t xml:space="preserve"> # all subscription transactions</w:t>
      </w:r>
    </w:p>
    <w:p w14:paraId="4F5CBAD1" w14:textId="50527DE8" w:rsidR="00A0765A" w:rsidRPr="00F55B68" w:rsidRDefault="00A0765A" w:rsidP="00A0765A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/subscriptions/transactions/&lt;id&gt;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subscription transaction</w:t>
      </w:r>
    </w:p>
    <w:p w14:paraId="1E63BE7E" w14:textId="77777777" w:rsidR="00BD6FEB" w:rsidRDefault="00BD6FEB" w:rsidP="00F74F25">
      <w:pPr>
        <w:pStyle w:val="Heading1"/>
      </w:pPr>
      <w:r>
        <w:t>Meters</w:t>
      </w:r>
    </w:p>
    <w:p w14:paraId="738FB492" w14:textId="77777777" w:rsidR="00BD6FEB" w:rsidRDefault="00BD6FEB" w:rsidP="00F74F25">
      <w:pPr>
        <w:keepNext/>
      </w:pPr>
      <w:r>
        <w:t xml:space="preserve">A </w:t>
      </w:r>
      <w:r w:rsidRPr="00ED52F4">
        <w:rPr>
          <w:i/>
        </w:rPr>
        <w:t>meter</w:t>
      </w:r>
      <w:r>
        <w:t xml:space="preserve"> is a count of page views. The meter subsystem comprises a set of partner-</w:t>
      </w:r>
      <w:proofErr w:type="spellStart"/>
      <w:r>
        <w:t>ip</w:t>
      </w:r>
      <w:proofErr w:type="spellEnd"/>
      <w:r>
        <w:t xml:space="preserve">-address counts and a set of limits to enforce on those counts. The user accesses the system, which increments the counts and enforces the limits. </w:t>
      </w:r>
    </w:p>
    <w:p w14:paraId="6B0F4C35" w14:textId="77777777" w:rsidR="00BD6FEB" w:rsidRDefault="00BD6FEB" w:rsidP="00F74F25">
      <w:pPr>
        <w:keepNext/>
      </w:pPr>
      <w:r>
        <w:t>The count has a partner ID, an IP address, and an integer count. The limit has a partner ID, a name, and an integer limit value representing the count of page views at which to limit access.</w:t>
      </w:r>
      <w:r w:rsidRPr="00CE684F">
        <w:t xml:space="preserve"> </w:t>
      </w:r>
      <w:r>
        <w:t>&lt;</w:t>
      </w:r>
      <w:proofErr w:type="spellStart"/>
      <w:proofErr w:type="gramStart"/>
      <w:r>
        <w:t>ip</w:t>
      </w:r>
      <w:proofErr w:type="spellEnd"/>
      <w:proofErr w:type="gramEnd"/>
      <w:r>
        <w:t>&gt; is an IPv4 or IPv6 internet protocol address when it occurs in the URI.</w:t>
      </w:r>
    </w:p>
    <w:p w14:paraId="44EB812B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</w:t>
      </w:r>
      <w:r w:rsidRPr="00453238">
        <w:rPr>
          <w:rFonts w:ascii="Courier New" w:hAnsi="Courier New" w:cs="Courier New"/>
          <w:sz w:val="20"/>
          <w:szCs w:val="20"/>
        </w:rPr>
        <w:t xml:space="preserve"> # all meter counts</w:t>
      </w:r>
    </w:p>
    <w:p w14:paraId="19C7287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meters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all meter counts for a partner</w:t>
      </w:r>
    </w:p>
    <w:p w14:paraId="0868088B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meter counts</w:t>
      </w:r>
    </w:p>
    <w:p w14:paraId="1A1C6F8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all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meter counts for a partner</w:t>
      </w:r>
    </w:p>
    <w:p w14:paraId="4FEF35E7" w14:textId="6083CDF4" w:rsidR="00BD6FEB" w:rsidRPr="00453238" w:rsidRDefault="007F046D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ip</w:t>
      </w:r>
      <w:proofErr w:type="gramStart"/>
      <w:r>
        <w:rPr>
          <w:rFonts w:ascii="Courier New" w:hAnsi="Courier New" w:cs="Courier New"/>
          <w:b/>
          <w:sz w:val="20"/>
          <w:szCs w:val="20"/>
        </w:rPr>
        <w:t>?</w:t>
      </w:r>
      <w:r w:rsidR="00BD6FEB" w:rsidRPr="0045323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proofErr w:type="gramEnd"/>
      <w:r w:rsidR="00BD6FEB" w:rsidRPr="00453238">
        <w:rPr>
          <w:rFonts w:ascii="Courier New" w:hAnsi="Courier New" w:cs="Courier New"/>
          <w:b/>
          <w:sz w:val="20"/>
          <w:szCs w:val="20"/>
        </w:rPr>
        <w:t>=&lt;id&gt;</w:t>
      </w:r>
      <w:r>
        <w:rPr>
          <w:rFonts w:ascii="Courier New" w:hAnsi="Courier New" w:cs="Courier New"/>
          <w:b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sz w:val="20"/>
          <w:szCs w:val="20"/>
        </w:rPr>
        <w:t>&gt;</w:t>
      </w:r>
      <w:r w:rsidR="00BD6FEB" w:rsidRPr="00453238">
        <w:rPr>
          <w:rFonts w:ascii="Courier New" w:hAnsi="Courier New" w:cs="Courier New"/>
          <w:sz w:val="20"/>
          <w:szCs w:val="20"/>
        </w:rPr>
        <w:t xml:space="preserve"> # the meter count for an </w:t>
      </w:r>
      <w:proofErr w:type="spellStart"/>
      <w:r w:rsidR="00BD6FEB"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="00BD6FEB" w:rsidRPr="00453238">
        <w:rPr>
          <w:rFonts w:ascii="Courier New" w:hAnsi="Courier New" w:cs="Courier New"/>
          <w:sz w:val="20"/>
          <w:szCs w:val="20"/>
        </w:rPr>
        <w:t xml:space="preserve"> accessing a partner</w:t>
      </w:r>
    </w:p>
    <w:p w14:paraId="26F3D109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/&lt;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&gt;/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increment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increment the meter count for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</w:t>
      </w:r>
    </w:p>
    <w:p w14:paraId="72A7123E" w14:textId="57ADE47D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limit&amp;partnerId</w:t>
      </w:r>
      <w:proofErr w:type="spell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="007F046D" w:rsidRPr="00453238">
        <w:rPr>
          <w:rFonts w:ascii="Courier New" w:hAnsi="Courier New" w:cs="Courier New"/>
          <w:b/>
          <w:sz w:val="20"/>
          <w:szCs w:val="20"/>
        </w:rPr>
        <w:t>&gt;</w:t>
      </w:r>
      <w:r w:rsidR="007F046D">
        <w:rPr>
          <w:rFonts w:ascii="Courier New" w:hAnsi="Courier New" w:cs="Courier New"/>
          <w:b/>
          <w:sz w:val="20"/>
          <w:szCs w:val="20"/>
        </w:rPr>
        <w:t>&amp;</w:t>
      </w:r>
      <w:proofErr w:type="spellStart"/>
      <w:r w:rsidR="007F046D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="007F046D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="007F046D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="007F046D">
        <w:rPr>
          <w:rFonts w:ascii="Courier New" w:hAnsi="Courier New" w:cs="Courier New"/>
          <w:b/>
          <w:sz w:val="20"/>
          <w:szCs w:val="20"/>
        </w:rPr>
        <w:t>&gt;</w:t>
      </w:r>
      <w:r w:rsidR="007F046D" w:rsidRPr="00453238">
        <w:rPr>
          <w:rFonts w:ascii="Courier New" w:hAnsi="Courier New" w:cs="Courier New"/>
          <w:sz w:val="20"/>
          <w:szCs w:val="20"/>
        </w:rPr>
        <w:t xml:space="preserve"> </w:t>
      </w:r>
      <w:r w:rsidRPr="00453238">
        <w:rPr>
          <w:rFonts w:ascii="Courier New" w:hAnsi="Courier New" w:cs="Courier New"/>
          <w:sz w:val="20"/>
          <w:szCs w:val="20"/>
        </w:rPr>
        <w:t xml:space="preserve"> # check the status of an </w:t>
      </w:r>
      <w:proofErr w:type="spellStart"/>
      <w:r w:rsidRPr="00453238">
        <w:rPr>
          <w:rFonts w:ascii="Courier New" w:hAnsi="Courier New" w:cs="Courier New"/>
          <w:sz w:val="20"/>
          <w:szCs w:val="20"/>
        </w:rPr>
        <w:t>ip</w:t>
      </w:r>
      <w:proofErr w:type="spellEnd"/>
      <w:r w:rsidRPr="00453238">
        <w:rPr>
          <w:rFonts w:ascii="Courier New" w:hAnsi="Courier New" w:cs="Courier New"/>
          <w:sz w:val="20"/>
          <w:szCs w:val="20"/>
        </w:rPr>
        <w:t xml:space="preserve"> accessing a partner, returns OK, WARNING, BLOCK</w:t>
      </w:r>
    </w:p>
    <w:p w14:paraId="0E73DBC6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/meters/limits/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warningLimit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warning limit for a partner</w:t>
      </w:r>
    </w:p>
    <w:p w14:paraId="0DC2E92A" w14:textId="77777777" w:rsidR="00BD6FEB" w:rsidRPr="00453238" w:rsidRDefault="00BD6FEB" w:rsidP="00F74F25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  <w:szCs w:val="20"/>
        </w:rPr>
      </w:pPr>
      <w:r w:rsidRPr="00453238">
        <w:rPr>
          <w:rFonts w:ascii="Courier New" w:hAnsi="Courier New" w:cs="Courier New"/>
          <w:b/>
          <w:sz w:val="20"/>
          <w:szCs w:val="20"/>
        </w:rPr>
        <w:t>/meters/limits/</w:t>
      </w:r>
      <w:proofErr w:type="spellStart"/>
      <w:r w:rsidRPr="00453238">
        <w:rPr>
          <w:rFonts w:ascii="Courier New" w:hAnsi="Courier New" w:cs="Courier New"/>
          <w:b/>
          <w:sz w:val="20"/>
          <w:szCs w:val="20"/>
        </w:rPr>
        <w:t>meteringLimit</w:t>
      </w:r>
      <w:proofErr w:type="gramStart"/>
      <w:r w:rsidRPr="00453238">
        <w:rPr>
          <w:rFonts w:ascii="Courier New" w:hAnsi="Courier New" w:cs="Courier New"/>
          <w:b/>
          <w:sz w:val="20"/>
          <w:szCs w:val="20"/>
        </w:rPr>
        <w:t>?partnerId</w:t>
      </w:r>
      <w:proofErr w:type="spellEnd"/>
      <w:proofErr w:type="gramEnd"/>
      <w:r w:rsidRPr="00453238">
        <w:rPr>
          <w:rFonts w:ascii="Courier New" w:hAnsi="Courier New" w:cs="Courier New"/>
          <w:b/>
          <w:sz w:val="20"/>
          <w:szCs w:val="20"/>
        </w:rPr>
        <w:t>=&lt;id&gt;</w:t>
      </w:r>
      <w:r w:rsidRPr="00453238">
        <w:rPr>
          <w:rFonts w:ascii="Courier New" w:hAnsi="Courier New" w:cs="Courier New"/>
          <w:sz w:val="20"/>
          <w:szCs w:val="20"/>
        </w:rPr>
        <w:t xml:space="preserve"> # metering limit for a partner</w:t>
      </w:r>
    </w:p>
    <w:p w14:paraId="06578980" w14:textId="5EFCE0C5" w:rsidR="008D0E12" w:rsidRDefault="008D0E12" w:rsidP="008D0E12">
      <w:pPr>
        <w:pStyle w:val="Heading1"/>
      </w:pPr>
      <w:r>
        <w:t>Payment</w:t>
      </w:r>
    </w:p>
    <w:p w14:paraId="7E5005D6" w14:textId="3E9562B6" w:rsidR="008D0E12" w:rsidRDefault="008D0E12" w:rsidP="008D0E12">
      <w:r>
        <w:t>Payment is the process of paying for a subscription. Payment interfaces to stripe.com to allow the user to pay for a subscription. The API for payment persists no data in the database.</w:t>
      </w:r>
      <w:r w:rsidR="00CA76CE">
        <w:t xml:space="preserve"> The URI supports only the POST operation with appropriate data in the body from the subscription user interface.</w:t>
      </w:r>
    </w:p>
    <w:p w14:paraId="2647D37D" w14:textId="6863BE76" w:rsidR="008D0E12" w:rsidRPr="00F55B68" w:rsidRDefault="00CA76CE" w:rsidP="008D0E1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/payments</w:t>
      </w:r>
      <w:r w:rsidR="009F79EB" w:rsidRPr="00F55B68">
        <w:rPr>
          <w:rFonts w:ascii="Courier New" w:hAnsi="Courier New" w:cs="Courier New"/>
          <w:sz w:val="20"/>
          <w:szCs w:val="20"/>
        </w:rPr>
        <w:t xml:space="preserve"> # POST a payment</w:t>
      </w:r>
    </w:p>
    <w:p w14:paraId="43E2E879" w14:textId="7A2A1A37" w:rsidR="00E31D73" w:rsidRDefault="00E31D73" w:rsidP="00CA76CE">
      <w:pPr>
        <w:pStyle w:val="Heading1"/>
      </w:pPr>
      <w:r>
        <w:lastRenderedPageBreak/>
        <w:t>Authentication</w:t>
      </w:r>
    </w:p>
    <w:p w14:paraId="1B8B13BD" w14:textId="33D5F545" w:rsidR="00C9297F" w:rsidRDefault="00C9297F" w:rsidP="001A4180">
      <w:pPr>
        <w:keepNext/>
      </w:pPr>
      <w:r w:rsidRPr="004138B2">
        <w:rPr>
          <w:i/>
        </w:rPr>
        <w:t>Authentication</w:t>
      </w:r>
      <w:r>
        <w:t xml:space="preserve"> is the process of verifying the identity of a user. The Subscription Management System uses a username-and-password authentication scheme</w:t>
      </w:r>
      <w:ins w:id="4" w:author="Bob Muller" w:date="2015-06-02T06:16:00Z">
        <w:r w:rsidR="000F0922">
          <w:t xml:space="preserve"> as well as a key token scheme for authenticating callers of the API</w:t>
        </w:r>
      </w:ins>
      <w:r>
        <w:t>.</w:t>
      </w:r>
    </w:p>
    <w:p w14:paraId="72FD4AC3" w14:textId="098F0F78" w:rsidR="00E31D73" w:rsidRDefault="00C9297F" w:rsidP="001A4180">
      <w:pPr>
        <w:keepNext/>
      </w:pPr>
      <w:r>
        <w:t>The username uniquely identifies the party, and supplying a password that matches the stored password verifies that identity. The user-password also corresponds to an optional email address and organization name.</w:t>
      </w:r>
    </w:p>
    <w:p w14:paraId="4180E99D" w14:textId="4190104F" w:rsidR="00C9297F" w:rsidRDefault="00C9297F" w:rsidP="001A4180">
      <w:pPr>
        <w:pStyle w:val="ListParagraph"/>
        <w:keepNext/>
        <w:numPr>
          <w:ilvl w:val="0"/>
          <w:numId w:val="32"/>
        </w:numPr>
      </w:pPr>
      <w:r w:rsidRPr="001A4180">
        <w:rPr>
          <w:b/>
        </w:rPr>
        <w:t>/authentications</w:t>
      </w:r>
      <w:r>
        <w:t xml:space="preserve"> # all the username-password combinations for parties</w:t>
      </w:r>
    </w:p>
    <w:p w14:paraId="0F1BB566" w14:textId="350ABB49" w:rsidR="001A4180" w:rsidRDefault="001A4180" w:rsidP="001A4180">
      <w:pPr>
        <w:pStyle w:val="ListParagraph"/>
        <w:keepNext/>
        <w:numPr>
          <w:ilvl w:val="0"/>
          <w:numId w:val="32"/>
        </w:numPr>
      </w:pPr>
      <w:r w:rsidRPr="001A4180">
        <w:rPr>
          <w:b/>
        </w:rPr>
        <w:t>/</w:t>
      </w:r>
      <w:proofErr w:type="spellStart"/>
      <w:r w:rsidRPr="001A4180">
        <w:rPr>
          <w:b/>
        </w:rPr>
        <w:t>authentications</w:t>
      </w:r>
      <w:proofErr w:type="gramStart"/>
      <w:r w:rsidRPr="001A4180">
        <w:rPr>
          <w:b/>
        </w:rPr>
        <w:t>?username</w:t>
      </w:r>
      <w:proofErr w:type="spellEnd"/>
      <w:proofErr w:type="gramEnd"/>
      <w:r w:rsidRPr="001A4180">
        <w:rPr>
          <w:b/>
        </w:rPr>
        <w:t>=&lt;username&gt;</w:t>
      </w:r>
      <w:r>
        <w:t xml:space="preserve"> # retrieve, update, delete specific username</w:t>
      </w:r>
    </w:p>
    <w:p w14:paraId="53D23034" w14:textId="0D685BF0" w:rsidR="00C9297F" w:rsidRDefault="00C9297F" w:rsidP="00C9297F">
      <w:pPr>
        <w:pStyle w:val="ListParagraph"/>
        <w:numPr>
          <w:ilvl w:val="0"/>
          <w:numId w:val="32"/>
        </w:numPr>
        <w:rPr>
          <w:ins w:id="5" w:author="Bob Muller" w:date="2015-06-02T06:17:00Z"/>
        </w:rPr>
      </w:pPr>
      <w:r w:rsidRPr="001A4180">
        <w:rPr>
          <w:b/>
        </w:rPr>
        <w:t>/authentications/login</w:t>
      </w:r>
      <w:r>
        <w:t xml:space="preserve"> # </w:t>
      </w:r>
      <w:r w:rsidR="001A4180">
        <w:t>determine if logged in from cookie, otherwise authenticate using password</w:t>
      </w:r>
    </w:p>
    <w:p w14:paraId="322F37E7" w14:textId="191BE75D" w:rsidR="000F0922" w:rsidRDefault="000F0922" w:rsidP="000F0922">
      <w:pPr>
        <w:rPr>
          <w:ins w:id="6" w:author="Bob Muller" w:date="2015-06-02T06:17:00Z"/>
        </w:rPr>
        <w:pPrChange w:id="7" w:author="Bob Muller" w:date="2015-06-02T06:17:00Z">
          <w:pPr>
            <w:pStyle w:val="ListParagraph"/>
            <w:numPr>
              <w:numId w:val="32"/>
            </w:numPr>
            <w:ind w:hanging="360"/>
          </w:pPr>
        </w:pPrChange>
      </w:pPr>
      <w:ins w:id="8" w:author="Bob Muller" w:date="2015-06-02T06:17:00Z">
        <w:r>
          <w:t>The API key authenticates a caller of the API and authorizes the calling of any API method. Phoenix creates the API keys and distributes them to calling programs as required.</w:t>
        </w:r>
      </w:ins>
    </w:p>
    <w:p w14:paraId="2EFF7442" w14:textId="3F63214A" w:rsidR="000F0922" w:rsidRDefault="000F0922" w:rsidP="000F0922">
      <w:pPr>
        <w:pStyle w:val="ListParagraph"/>
        <w:numPr>
          <w:ilvl w:val="0"/>
          <w:numId w:val="34"/>
        </w:numPr>
        <w:pPrChange w:id="9" w:author="Bob Muller" w:date="2015-06-02T06:19:00Z">
          <w:pPr>
            <w:pStyle w:val="ListParagraph"/>
            <w:numPr>
              <w:numId w:val="32"/>
            </w:numPr>
            <w:ind w:hanging="360"/>
          </w:pPr>
        </w:pPrChange>
      </w:pPr>
      <w:ins w:id="10" w:author="Bob Muller" w:date="2015-06-02T06:19:00Z">
        <w:r w:rsidRPr="000F0922">
          <w:rPr>
            <w:b/>
            <w:rPrChange w:id="11" w:author="Bob Muller" w:date="2015-06-02T06:19:00Z">
              <w:rPr/>
            </w:rPrChange>
          </w:rPr>
          <w:t>/</w:t>
        </w:r>
        <w:proofErr w:type="spellStart"/>
        <w:r w:rsidRPr="000F0922">
          <w:rPr>
            <w:b/>
            <w:rPrChange w:id="12" w:author="Bob Muller" w:date="2015-06-02T06:19:00Z">
              <w:rPr/>
            </w:rPrChange>
          </w:rPr>
          <w:t>apikeys</w:t>
        </w:r>
        <w:proofErr w:type="spellEnd"/>
        <w:r>
          <w:t xml:space="preserve"> # all the API key tokens</w:t>
        </w:r>
      </w:ins>
    </w:p>
    <w:p w14:paraId="03F8BA69" w14:textId="7FDF41BB" w:rsidR="00CA76CE" w:rsidRDefault="00CA76CE" w:rsidP="00CA76CE">
      <w:pPr>
        <w:pStyle w:val="Heading1"/>
      </w:pPr>
      <w:r>
        <w:t>Authorization</w:t>
      </w:r>
    </w:p>
    <w:p w14:paraId="426BFBE7" w14:textId="77777777" w:rsidR="00CA76CE" w:rsidRDefault="00CA76CE" w:rsidP="00CA76CE">
      <w:pPr>
        <w:keepNext/>
      </w:pPr>
      <w:r w:rsidRPr="004138B2">
        <w:rPr>
          <w:i/>
        </w:rPr>
        <w:t>Authorization</w:t>
      </w:r>
      <w:r>
        <w:t xml:space="preserve"> is the process of granting or refusing access to a partner. The Subscription Management System specifies partners as sets of URIs identified by regular expression patterns.</w:t>
      </w:r>
    </w:p>
    <w:p w14:paraId="32E9A409" w14:textId="5404C51B" w:rsidR="00CA76CE" w:rsidRDefault="00CA76CE" w:rsidP="00F55B68">
      <w:pPr>
        <w:keepNext/>
      </w:pPr>
      <w:r>
        <w:t xml:space="preserve">A </w:t>
      </w:r>
      <w:r w:rsidR="00BE4CC2">
        <w:t>pattern</w:t>
      </w:r>
      <w:r>
        <w:t xml:space="preserve"> is a regular expression pattern identified by an id. An </w:t>
      </w:r>
      <w:r w:rsidR="00BE4CC2">
        <w:t>access type</w:t>
      </w:r>
      <w:r>
        <w:t xml:space="preserve"> is a content type identified by an id with a name. An </w:t>
      </w:r>
      <w:r w:rsidR="00BE4CC2">
        <w:t>access rule</w:t>
      </w:r>
      <w:r>
        <w:t xml:space="preserve"> relates a </w:t>
      </w:r>
      <w:r w:rsidR="00BE4CC2">
        <w:t>partner</w:t>
      </w:r>
      <w:r>
        <w:t xml:space="preserve"> to a </w:t>
      </w:r>
      <w:r w:rsidR="00BE4CC2">
        <w:t>pattern</w:t>
      </w:r>
      <w:r>
        <w:t xml:space="preserve"> and an </w:t>
      </w:r>
      <w:r w:rsidR="00BE4CC2">
        <w:t>access type</w:t>
      </w:r>
      <w:r>
        <w:t xml:space="preserve"> and consists of t</w:t>
      </w:r>
      <w:r w:rsidR="00BE4CC2">
        <w:t xml:space="preserve">he three ids from those objects plus a single-number, unique identifier for the rule. The access API call determines whether to authorize access to a URI for a party by finding </w:t>
      </w:r>
      <w:bookmarkStart w:id="13" w:name="_GoBack"/>
      <w:bookmarkEnd w:id="13"/>
      <w:r w:rsidR="00BE4CC2">
        <w:t xml:space="preserve">the appropriate access rule that covers the URI; if no such rule </w:t>
      </w:r>
      <w:proofErr w:type="gramStart"/>
      <w:r w:rsidR="00BE4CC2">
        <w:t>exists,</w:t>
      </w:r>
      <w:proofErr w:type="gramEnd"/>
      <w:r w:rsidR="00BE4CC2">
        <w:t xml:space="preserve"> the default is to authorize the request (free content).</w:t>
      </w:r>
    </w:p>
    <w:p w14:paraId="783557EE" w14:textId="40097B2D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/authorizations/patterns</w:t>
      </w:r>
      <w:r w:rsidRPr="00F55B68">
        <w:rPr>
          <w:rFonts w:ascii="Courier New" w:hAnsi="Courier New" w:cs="Courier New"/>
          <w:sz w:val="20"/>
          <w:szCs w:val="20"/>
        </w:rPr>
        <w:t xml:space="preserve"> # all URI patterns</w:t>
      </w:r>
    </w:p>
    <w:p w14:paraId="47EF3D24" w14:textId="62F4F149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/authorizations/patterns/&lt;id&gt;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URI pattern</w:t>
      </w:r>
    </w:p>
    <w:p w14:paraId="46C732CE" w14:textId="5329E862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accessTypes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access types</w:t>
      </w:r>
    </w:p>
    <w:p w14:paraId="621905E3" w14:textId="7AE37BDA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accessTypes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access type</w:t>
      </w:r>
    </w:p>
    <w:p w14:paraId="041346FF" w14:textId="188C0125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accessRules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# all access rules</w:t>
      </w:r>
    </w:p>
    <w:p w14:paraId="0AC7B45A" w14:textId="4DBA0D6B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accessRules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/&lt;id&gt;</w:t>
      </w:r>
      <w:r w:rsidRPr="00F55B68">
        <w:rPr>
          <w:rFonts w:ascii="Courier New" w:hAnsi="Courier New" w:cs="Courier New"/>
          <w:sz w:val="20"/>
          <w:szCs w:val="20"/>
        </w:rPr>
        <w:t xml:space="preserve"> # a specific access rule</w:t>
      </w:r>
    </w:p>
    <w:p w14:paraId="69D95F4C" w14:textId="3675CE10" w:rsidR="00BE4CC2" w:rsidRPr="00F55B68" w:rsidRDefault="00BE4CC2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/authorizations/access</w:t>
      </w:r>
      <w:proofErr w:type="gramStart"/>
      <w:r w:rsidR="001B2E84" w:rsidRPr="00F55B68">
        <w:rPr>
          <w:rFonts w:ascii="Courier New" w:hAnsi="Courier New" w:cs="Courier New"/>
          <w:b/>
          <w:sz w:val="20"/>
          <w:szCs w:val="20"/>
        </w:rPr>
        <w:t>?ip</w:t>
      </w:r>
      <w:proofErr w:type="gramEnd"/>
      <w:r w:rsidR="001B2E84" w:rsidRPr="00F55B68">
        <w:rPr>
          <w:rFonts w:ascii="Courier New" w:hAnsi="Courier New" w:cs="Courier New"/>
          <w:b/>
          <w:sz w:val="20"/>
          <w:szCs w:val="20"/>
        </w:rPr>
        <w:t>=&lt;ip&gt;&amp;url=&lt;uri&gt;&amp;partyId=&lt;id&gt;&amp;partnerId=&lt;id&gt;</w:t>
      </w:r>
      <w:r w:rsidRPr="00F55B68">
        <w:rPr>
          <w:rFonts w:ascii="Courier New" w:hAnsi="Courier New" w:cs="Courier New"/>
          <w:sz w:val="20"/>
          <w:szCs w:val="20"/>
        </w:rPr>
        <w:t xml:space="preserve"> # whether the party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="001B2E84"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="001B2E84" w:rsidRPr="00F55B68">
        <w:rPr>
          <w:rFonts w:ascii="Courier New" w:hAnsi="Courier New" w:cs="Courier New"/>
          <w:sz w:val="20"/>
          <w:szCs w:val="20"/>
        </w:rPr>
        <w:t xml:space="preserve"> address</w:t>
      </w:r>
      <w:r w:rsidRPr="00F55B68">
        <w:rPr>
          <w:rFonts w:ascii="Courier New" w:hAnsi="Courier New" w:cs="Courier New"/>
          <w:sz w:val="20"/>
          <w:szCs w:val="20"/>
        </w:rPr>
        <w:t xml:space="preserve"> has access for a given URI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 for a given partner; returns OK, </w:t>
      </w:r>
      <w:r w:rsidR="00391760" w:rsidRPr="00F55B68">
        <w:rPr>
          <w:rFonts w:ascii="Courier New" w:hAnsi="Courier New" w:cs="Courier New"/>
          <w:sz w:val="20"/>
          <w:szCs w:val="20"/>
        </w:rPr>
        <w:t>Warning</w:t>
      </w:r>
      <w:r w:rsidR="001B2E84" w:rsidRPr="00F55B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91760" w:rsidRPr="00F55B68">
        <w:rPr>
          <w:rFonts w:ascii="Courier New" w:hAnsi="Courier New" w:cs="Courier New"/>
          <w:sz w:val="20"/>
          <w:szCs w:val="20"/>
        </w:rPr>
        <w:t>NeedSubscription</w:t>
      </w:r>
      <w:proofErr w:type="spellEnd"/>
    </w:p>
    <w:p w14:paraId="070B1DBC" w14:textId="2C5F8A06" w:rsidR="00391760" w:rsidRPr="00F55B68" w:rsidRDefault="00391760" w:rsidP="00BE4CC2">
      <w:pPr>
        <w:pStyle w:val="ListParagraph"/>
        <w:numPr>
          <w:ilvl w:val="0"/>
          <w:numId w:val="32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 xml:space="preserve">/authorizations/subscription? </w:t>
      </w:r>
      <w:proofErr w:type="spellStart"/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uri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partnerId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</w:t>
      </w:r>
      <w:r w:rsidRPr="00F55B68">
        <w:rPr>
          <w:rFonts w:ascii="Courier New" w:hAnsi="Courier New" w:cs="Courier New"/>
          <w:sz w:val="20"/>
          <w:szCs w:val="20"/>
        </w:rPr>
        <w:t xml:space="preserve"> # whether the party or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 has access for a given URI for a given partner; returns </w:t>
      </w:r>
      <w:r w:rsidR="006357B2" w:rsidRPr="00F55B68">
        <w:rPr>
          <w:rFonts w:ascii="Courier New" w:hAnsi="Courier New" w:cs="Courier New"/>
          <w:sz w:val="20"/>
          <w:szCs w:val="20"/>
        </w:rPr>
        <w:t xml:space="preserve">OK, Warning, </w:t>
      </w:r>
      <w:proofErr w:type="spellStart"/>
      <w:r w:rsidR="006357B2" w:rsidRPr="00F55B68">
        <w:rPr>
          <w:rFonts w:ascii="Courier New" w:hAnsi="Courier New" w:cs="Courier New"/>
          <w:sz w:val="20"/>
          <w:szCs w:val="20"/>
        </w:rPr>
        <w:t>NeedSubscription</w:t>
      </w:r>
      <w:proofErr w:type="spellEnd"/>
    </w:p>
    <w:p w14:paraId="3912795C" w14:textId="77777777" w:rsidR="00BD6FEB" w:rsidRDefault="00BD6FEB" w:rsidP="004212EF">
      <w:pPr>
        <w:pStyle w:val="Heading1"/>
      </w:pPr>
      <w:r>
        <w:t>Logging</w:t>
      </w:r>
    </w:p>
    <w:p w14:paraId="14C69B1C" w14:textId="77777777" w:rsidR="00BD6FEB" w:rsidRDefault="00BD6FEB" w:rsidP="002D30C2">
      <w:r w:rsidRPr="004138B2">
        <w:rPr>
          <w:i/>
        </w:rPr>
        <w:t>Logging</w:t>
      </w:r>
      <w:r>
        <w:t xml:space="preserve"> is the process of persisting a description of some kind of activity starting at a specific date and time and ending at a specific date and time. The Subscription Management System currently logs page views and sessions. A page view is an access of a partner with a URI. A session is a set of possibly empty related page views. Note that a session is not partner-specific.</w:t>
      </w:r>
    </w:p>
    <w:p w14:paraId="22394F19" w14:textId="77777777" w:rsidR="00BD6FEB" w:rsidRPr="00F55B68" w:rsidRDefault="00BD6FEB" w:rsidP="0084274C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lastRenderedPageBreak/>
        <w:t>/session-logs/sessions</w:t>
      </w:r>
      <w:r w:rsidRPr="00F55B68">
        <w:rPr>
          <w:rFonts w:ascii="Courier New" w:hAnsi="Courier New" w:cs="Courier New"/>
          <w:sz w:val="20"/>
          <w:szCs w:val="20"/>
        </w:rPr>
        <w:t xml:space="preserve"> # all sessions</w:t>
      </w:r>
    </w:p>
    <w:p w14:paraId="0B9C4854" w14:textId="77777777" w:rsidR="00BD6FEB" w:rsidRPr="00F55B68" w:rsidRDefault="00BD6FEB" w:rsidP="0084274C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sessions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?startDatetime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=&lt;date&gt;&amp;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endDatetime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=&lt;date&gt;</w:t>
      </w:r>
      <w:r w:rsidRPr="00F55B68">
        <w:rPr>
          <w:rFonts w:ascii="Courier New" w:hAnsi="Courier New" w:cs="Courier New"/>
          <w:b/>
          <w:sz w:val="20"/>
          <w:szCs w:val="20"/>
        </w:rPr>
        <w:br/>
        <w:t>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</w:t>
      </w:r>
      <w:r w:rsidRPr="00F55B68">
        <w:rPr>
          <w:rFonts w:ascii="Courier New" w:hAnsi="Courier New" w:cs="Courier New"/>
          <w:sz w:val="20"/>
          <w:szCs w:val="20"/>
        </w:rPr>
        <w:t xml:space="preserve"> # selected set of sessions based on some combination of parameters, all of which are optional</w:t>
      </w:r>
    </w:p>
    <w:p w14:paraId="058F749E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/session-logs/sessions/create</w:t>
      </w:r>
      <w:r w:rsidRPr="00F55B68">
        <w:rPr>
          <w:rFonts w:ascii="Courier New" w:hAnsi="Courier New" w:cs="Courier New"/>
          <w:sz w:val="20"/>
          <w:szCs w:val="20"/>
        </w:rPr>
        <w:t xml:space="preserve"> # create a new session</w:t>
      </w:r>
    </w:p>
    <w:p w14:paraId="6B798A6B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 xml:space="preserve">/session-logs/page-views </w:t>
      </w:r>
      <w:r w:rsidRPr="00F55B68">
        <w:rPr>
          <w:rFonts w:ascii="Courier New" w:hAnsi="Courier New" w:cs="Courier New"/>
          <w:sz w:val="20"/>
          <w:szCs w:val="20"/>
        </w:rPr>
        <w:t># all page views</w:t>
      </w:r>
    </w:p>
    <w:p w14:paraId="30C00D7A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b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page-views</w:t>
      </w:r>
      <w:proofErr w:type="gramStart"/>
      <w:r w:rsidRPr="00F55B68">
        <w:rPr>
          <w:rFonts w:ascii="Courier New" w:hAnsi="Courier New" w:cs="Courier New"/>
          <w:b/>
          <w:sz w:val="20"/>
          <w:szCs w:val="20"/>
        </w:rPr>
        <w:t>?startDatetime</w:t>
      </w:r>
      <w:proofErr w:type="spellEnd"/>
      <w:proofErr w:type="gramEnd"/>
      <w:r w:rsidRPr="00F55B68">
        <w:rPr>
          <w:rFonts w:ascii="Courier New" w:hAnsi="Courier New" w:cs="Courier New"/>
          <w:b/>
          <w:sz w:val="20"/>
          <w:szCs w:val="20"/>
        </w:rPr>
        <w:t>=&lt;date&gt;&amp;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endDatetime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=&lt;date&gt;</w:t>
      </w:r>
      <w:r w:rsidRPr="00F55B68">
        <w:rPr>
          <w:rFonts w:ascii="Courier New" w:hAnsi="Courier New" w:cs="Courier New"/>
          <w:b/>
          <w:sz w:val="20"/>
          <w:szCs w:val="20"/>
        </w:rPr>
        <w:br/>
        <w:t>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partyId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=&lt;id&gt;&amp;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=&lt;</w:t>
      </w:r>
      <w:proofErr w:type="spellStart"/>
      <w:r w:rsidRPr="00F55B68">
        <w:rPr>
          <w:rFonts w:ascii="Courier New" w:hAnsi="Courier New" w:cs="Courier New"/>
          <w:b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b/>
          <w:sz w:val="20"/>
          <w:szCs w:val="20"/>
        </w:rPr>
        <w:t>&gt;</w:t>
      </w:r>
      <w:r w:rsidRPr="00F55B68">
        <w:rPr>
          <w:rFonts w:ascii="Courier New" w:hAnsi="Courier New" w:cs="Courier New"/>
          <w:sz w:val="20"/>
          <w:szCs w:val="20"/>
        </w:rPr>
        <w:t xml:space="preserve"> # all page views between two dates, inclusive, and/or associated with a session for a specified party, and/or associated with a session with a specified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</w:t>
      </w:r>
    </w:p>
    <w:p w14:paraId="52D1DCA8" w14:textId="77777777" w:rsidR="00BD6FEB" w:rsidRPr="00F55B68" w:rsidRDefault="00BD6FEB" w:rsidP="004212EF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55B68">
        <w:rPr>
          <w:rFonts w:ascii="Courier New" w:hAnsi="Courier New" w:cs="Courier New"/>
          <w:b/>
          <w:sz w:val="20"/>
          <w:szCs w:val="20"/>
        </w:rPr>
        <w:t>/session-logs/page-views/create</w:t>
      </w:r>
      <w:r w:rsidRPr="00F55B68">
        <w:rPr>
          <w:rFonts w:ascii="Courier New" w:hAnsi="Courier New" w:cs="Courier New"/>
          <w:sz w:val="20"/>
          <w:szCs w:val="20"/>
        </w:rPr>
        <w:t xml:space="preserve"> # create a new page view in a session, set end date of session; body contains session id, page-view date-time, </w:t>
      </w:r>
      <w:proofErr w:type="spellStart"/>
      <w:r w:rsidRPr="00F55B68">
        <w:rPr>
          <w:rFonts w:ascii="Courier New" w:hAnsi="Courier New" w:cs="Courier New"/>
          <w:sz w:val="20"/>
          <w:szCs w:val="20"/>
        </w:rPr>
        <w:t>ip</w:t>
      </w:r>
      <w:proofErr w:type="spellEnd"/>
      <w:r w:rsidRPr="00F55B68">
        <w:rPr>
          <w:rFonts w:ascii="Courier New" w:hAnsi="Courier New" w:cs="Courier New"/>
          <w:sz w:val="20"/>
          <w:szCs w:val="20"/>
        </w:rPr>
        <w:t xml:space="preserve"> address</w:t>
      </w:r>
    </w:p>
    <w:sectPr w:rsidR="00BD6FEB" w:rsidRPr="00F55B68" w:rsidSect="00F74F25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93DB" w14:textId="77777777" w:rsidR="00C9297F" w:rsidRDefault="00C9297F">
      <w:pPr>
        <w:spacing w:after="0"/>
      </w:pPr>
      <w:r>
        <w:separator/>
      </w:r>
    </w:p>
  </w:endnote>
  <w:endnote w:type="continuationSeparator" w:id="0">
    <w:p w14:paraId="569CE1F0" w14:textId="77777777" w:rsidR="00C9297F" w:rsidRDefault="00C92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838C" w14:textId="77777777" w:rsidR="00C9297F" w:rsidRDefault="00C9297F" w:rsidP="00F74F25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0922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540A8" w14:textId="77777777" w:rsidR="00C9297F" w:rsidRPr="00CC532C" w:rsidRDefault="00C9297F" w:rsidP="00F74F25">
    <w:pPr>
      <w:pStyle w:val="Footer"/>
      <w:tabs>
        <w:tab w:val="clear" w:pos="4320"/>
        <w:tab w:val="clear" w:pos="8640"/>
        <w:tab w:val="center" w:pos="4680"/>
        <w:tab w:val="right" w:pos="9360"/>
      </w:tabs>
    </w:pPr>
    <w:r w:rsidRPr="00CC532C">
      <w:tab/>
      <w:t xml:space="preserve">© </w:t>
    </w:r>
    <w:r>
      <w:t>Phoenix Bioinformatics Corporation 2015</w:t>
    </w:r>
    <w:r w:rsidRPr="00CC532C">
      <w:t>. All Rights Reserved.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7457" w14:textId="77777777" w:rsidR="00C9297F" w:rsidRPr="00CC532C" w:rsidRDefault="00C9297F" w:rsidP="00F74F25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position w:val="30"/>
      </w:rPr>
    </w:pPr>
    <w:r>
      <w:rPr>
        <w:noProof/>
      </w:rPr>
      <w:drawing>
        <wp:inline distT="0" distB="0" distL="0" distR="0" wp14:anchorId="05A52EF8" wp14:editId="2D07985E">
          <wp:extent cx="1371600" cy="685800"/>
          <wp:effectExtent l="0" t="0" r="0" b="0"/>
          <wp:docPr id="3" name="Picture 3" descr="cis_logo_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s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C532C">
      <w:rPr>
        <w:position w:val="30"/>
      </w:rPr>
      <w:t xml:space="preserve">Page </w:t>
    </w:r>
    <w:r w:rsidRPr="00CC532C">
      <w:rPr>
        <w:rStyle w:val="PageNumber"/>
        <w:position w:val="30"/>
      </w:rPr>
      <w:fldChar w:fldCharType="begin"/>
    </w:r>
    <w:r w:rsidRPr="00CC532C">
      <w:rPr>
        <w:rStyle w:val="PageNumber"/>
        <w:position w:val="30"/>
      </w:rPr>
      <w:instrText xml:space="preserve"> PAGE </w:instrText>
    </w:r>
    <w:r w:rsidRPr="00CC532C">
      <w:rPr>
        <w:rStyle w:val="PageNumber"/>
        <w:position w:val="30"/>
      </w:rPr>
      <w:fldChar w:fldCharType="separate"/>
    </w:r>
    <w:r>
      <w:rPr>
        <w:rStyle w:val="PageNumber"/>
        <w:noProof/>
        <w:position w:val="30"/>
      </w:rPr>
      <w:t>2</w:t>
    </w:r>
    <w:r w:rsidRPr="00CC532C">
      <w:rPr>
        <w:rStyle w:val="PageNumber"/>
        <w:position w:val="30"/>
      </w:rPr>
      <w:fldChar w:fldCharType="end"/>
    </w:r>
    <w:r w:rsidRPr="00CC532C">
      <w:rPr>
        <w:rStyle w:val="PageNumber"/>
        <w:position w:val="3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F4F4" w14:textId="77777777" w:rsidR="00C9297F" w:rsidRDefault="00C9297F">
      <w:pPr>
        <w:spacing w:after="0"/>
      </w:pPr>
      <w:r>
        <w:separator/>
      </w:r>
    </w:p>
  </w:footnote>
  <w:footnote w:type="continuationSeparator" w:id="0">
    <w:p w14:paraId="25A6FC77" w14:textId="77777777" w:rsidR="00C9297F" w:rsidRDefault="00C929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36E01" w14:textId="1C578886" w:rsidR="00C9297F" w:rsidRDefault="00C9297F" w:rsidP="00F74F2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Subscription Management API</w:t>
    </w:r>
    <w:r>
      <w:tab/>
    </w:r>
    <w:r>
      <w:tab/>
    </w:r>
    <w:del w:id="2" w:author="Bob Muller" w:date="2015-06-02T06:15:00Z">
      <w:r w:rsidDel="000F0922">
        <w:delText>May 13</w:delText>
      </w:r>
    </w:del>
    <w:ins w:id="3" w:author="Bob Muller" w:date="2015-06-02T06:15:00Z">
      <w:r w:rsidR="000F0922">
        <w:t>June 2</w:t>
      </w:r>
    </w:ins>
    <w:r>
      <w:t>, 2015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58AE3" w14:textId="77777777" w:rsidR="00C9297F" w:rsidRDefault="00C9297F" w:rsidP="00F74F25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3ED11" w14:textId="77777777" w:rsidR="00C9297F" w:rsidRDefault="00C9297F" w:rsidP="00F74F25">
    <w:pPr>
      <w:pStyle w:val="Header"/>
      <w:tabs>
        <w:tab w:val="clear" w:pos="8640"/>
        <w:tab w:val="right" w:pos="9360"/>
      </w:tabs>
    </w:pPr>
    <w:r>
      <w:t>TAIR Registration Subsystem Requirements</w:t>
    </w:r>
    <w:r>
      <w:tab/>
    </w:r>
    <w:r>
      <w:tab/>
    </w:r>
    <w:r>
      <w:rPr>
        <w:noProof/>
      </w:rPr>
      <w:t>November 27, 2007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351"/>
    <w:multiLevelType w:val="hybridMultilevel"/>
    <w:tmpl w:val="D6F4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1C65"/>
    <w:multiLevelType w:val="hybridMultilevel"/>
    <w:tmpl w:val="C734D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851416"/>
    <w:multiLevelType w:val="hybridMultilevel"/>
    <w:tmpl w:val="6E148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D56880"/>
    <w:multiLevelType w:val="hybridMultilevel"/>
    <w:tmpl w:val="8712374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A760DAF"/>
    <w:multiLevelType w:val="hybridMultilevel"/>
    <w:tmpl w:val="3FBEC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13678B9"/>
    <w:multiLevelType w:val="hybridMultilevel"/>
    <w:tmpl w:val="5E1CB0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1801C5B"/>
    <w:multiLevelType w:val="hybridMultilevel"/>
    <w:tmpl w:val="018C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13687"/>
    <w:multiLevelType w:val="hybridMultilevel"/>
    <w:tmpl w:val="287C61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1F62FE"/>
    <w:multiLevelType w:val="hybridMultilevel"/>
    <w:tmpl w:val="EAA2F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910420"/>
    <w:multiLevelType w:val="hybridMultilevel"/>
    <w:tmpl w:val="00D2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CB03AF"/>
    <w:multiLevelType w:val="hybridMultilevel"/>
    <w:tmpl w:val="FD88D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C839B8"/>
    <w:multiLevelType w:val="hybridMultilevel"/>
    <w:tmpl w:val="A0A0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4404E"/>
    <w:multiLevelType w:val="hybridMultilevel"/>
    <w:tmpl w:val="585AF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927DC0"/>
    <w:multiLevelType w:val="hybridMultilevel"/>
    <w:tmpl w:val="E502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01583F"/>
    <w:multiLevelType w:val="hybridMultilevel"/>
    <w:tmpl w:val="B7B4F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305FF6"/>
    <w:multiLevelType w:val="hybridMultilevel"/>
    <w:tmpl w:val="3AC62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F5183"/>
    <w:multiLevelType w:val="hybridMultilevel"/>
    <w:tmpl w:val="93A6CF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36A7D8F"/>
    <w:multiLevelType w:val="hybridMultilevel"/>
    <w:tmpl w:val="3B186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AD106A"/>
    <w:multiLevelType w:val="hybridMultilevel"/>
    <w:tmpl w:val="A58ED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C51C8D"/>
    <w:multiLevelType w:val="hybridMultilevel"/>
    <w:tmpl w:val="F6BC2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0D65882"/>
    <w:multiLevelType w:val="hybridMultilevel"/>
    <w:tmpl w:val="9F9EF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E34032"/>
    <w:multiLevelType w:val="hybridMultilevel"/>
    <w:tmpl w:val="1AF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93F01"/>
    <w:multiLevelType w:val="hybridMultilevel"/>
    <w:tmpl w:val="6FEACFD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70F2B6E"/>
    <w:multiLevelType w:val="hybridMultilevel"/>
    <w:tmpl w:val="A9CCA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1E34F1"/>
    <w:multiLevelType w:val="hybridMultilevel"/>
    <w:tmpl w:val="86642F4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5">
    <w:nsid w:val="5D1C5072"/>
    <w:multiLevelType w:val="hybridMultilevel"/>
    <w:tmpl w:val="EE0CF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8612B9"/>
    <w:multiLevelType w:val="hybridMultilevel"/>
    <w:tmpl w:val="F6EA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D6061C"/>
    <w:multiLevelType w:val="hybridMultilevel"/>
    <w:tmpl w:val="33F24A3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8">
    <w:nsid w:val="618B6D8D"/>
    <w:multiLevelType w:val="hybridMultilevel"/>
    <w:tmpl w:val="160E5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3E93565"/>
    <w:multiLevelType w:val="hybridMultilevel"/>
    <w:tmpl w:val="30D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3C2FD1"/>
    <w:multiLevelType w:val="hybridMultilevel"/>
    <w:tmpl w:val="67AE0F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BA13BF"/>
    <w:multiLevelType w:val="hybridMultilevel"/>
    <w:tmpl w:val="87AEAA7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2D34AD5"/>
    <w:multiLevelType w:val="hybridMultilevel"/>
    <w:tmpl w:val="09DA45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32D6407"/>
    <w:multiLevelType w:val="hybridMultilevel"/>
    <w:tmpl w:val="FD6CB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7"/>
  </w:num>
  <w:num w:numId="5">
    <w:abstractNumId w:val="33"/>
  </w:num>
  <w:num w:numId="6">
    <w:abstractNumId w:val="12"/>
  </w:num>
  <w:num w:numId="7">
    <w:abstractNumId w:val="14"/>
  </w:num>
  <w:num w:numId="8">
    <w:abstractNumId w:val="25"/>
  </w:num>
  <w:num w:numId="9">
    <w:abstractNumId w:val="27"/>
  </w:num>
  <w:num w:numId="10">
    <w:abstractNumId w:val="1"/>
  </w:num>
  <w:num w:numId="11">
    <w:abstractNumId w:val="28"/>
  </w:num>
  <w:num w:numId="12">
    <w:abstractNumId w:val="10"/>
  </w:num>
  <w:num w:numId="13">
    <w:abstractNumId w:val="5"/>
  </w:num>
  <w:num w:numId="14">
    <w:abstractNumId w:val="18"/>
  </w:num>
  <w:num w:numId="15">
    <w:abstractNumId w:val="4"/>
  </w:num>
  <w:num w:numId="16">
    <w:abstractNumId w:val="2"/>
  </w:num>
  <w:num w:numId="17">
    <w:abstractNumId w:val="19"/>
  </w:num>
  <w:num w:numId="18">
    <w:abstractNumId w:val="32"/>
  </w:num>
  <w:num w:numId="19">
    <w:abstractNumId w:val="9"/>
  </w:num>
  <w:num w:numId="20">
    <w:abstractNumId w:val="31"/>
  </w:num>
  <w:num w:numId="21">
    <w:abstractNumId w:val="24"/>
  </w:num>
  <w:num w:numId="22">
    <w:abstractNumId w:val="3"/>
  </w:num>
  <w:num w:numId="23">
    <w:abstractNumId w:val="7"/>
  </w:num>
  <w:num w:numId="24">
    <w:abstractNumId w:val="30"/>
  </w:num>
  <w:num w:numId="25">
    <w:abstractNumId w:val="8"/>
  </w:num>
  <w:num w:numId="26">
    <w:abstractNumId w:val="16"/>
  </w:num>
  <w:num w:numId="27">
    <w:abstractNumId w:val="22"/>
  </w:num>
  <w:num w:numId="28">
    <w:abstractNumId w:val="13"/>
  </w:num>
  <w:num w:numId="29">
    <w:abstractNumId w:val="6"/>
  </w:num>
  <w:num w:numId="30">
    <w:abstractNumId w:val="0"/>
  </w:num>
  <w:num w:numId="31">
    <w:abstractNumId w:val="29"/>
  </w:num>
  <w:num w:numId="32">
    <w:abstractNumId w:val="11"/>
  </w:num>
  <w:num w:numId="33">
    <w:abstractNumId w:val="2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25"/>
    <w:rsid w:val="00060E33"/>
    <w:rsid w:val="0008468B"/>
    <w:rsid w:val="000F0922"/>
    <w:rsid w:val="000F76A8"/>
    <w:rsid w:val="001A4180"/>
    <w:rsid w:val="001B2E84"/>
    <w:rsid w:val="001C756B"/>
    <w:rsid w:val="002D30C2"/>
    <w:rsid w:val="00301169"/>
    <w:rsid w:val="00352064"/>
    <w:rsid w:val="00384446"/>
    <w:rsid w:val="00391760"/>
    <w:rsid w:val="004212EF"/>
    <w:rsid w:val="00453238"/>
    <w:rsid w:val="004965B9"/>
    <w:rsid w:val="00611A87"/>
    <w:rsid w:val="006357B2"/>
    <w:rsid w:val="006F16E4"/>
    <w:rsid w:val="00742538"/>
    <w:rsid w:val="00774E3A"/>
    <w:rsid w:val="007F046D"/>
    <w:rsid w:val="00803DEC"/>
    <w:rsid w:val="00807754"/>
    <w:rsid w:val="0084274C"/>
    <w:rsid w:val="00891F41"/>
    <w:rsid w:val="008B0183"/>
    <w:rsid w:val="008D0E12"/>
    <w:rsid w:val="008F3749"/>
    <w:rsid w:val="009E0042"/>
    <w:rsid w:val="009F04BA"/>
    <w:rsid w:val="009F79EB"/>
    <w:rsid w:val="00A0765A"/>
    <w:rsid w:val="00A55890"/>
    <w:rsid w:val="00A626E9"/>
    <w:rsid w:val="00BA3751"/>
    <w:rsid w:val="00BD6FEB"/>
    <w:rsid w:val="00BE4CC2"/>
    <w:rsid w:val="00C43794"/>
    <w:rsid w:val="00C9297F"/>
    <w:rsid w:val="00CA76CE"/>
    <w:rsid w:val="00CE684F"/>
    <w:rsid w:val="00D54155"/>
    <w:rsid w:val="00E31D73"/>
    <w:rsid w:val="00E57BE4"/>
    <w:rsid w:val="00F21AB4"/>
    <w:rsid w:val="00F55B68"/>
    <w:rsid w:val="00F7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42A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F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28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3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rsid w:val="00BC628B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CC532C"/>
  </w:style>
  <w:style w:type="character" w:styleId="Hyperlink">
    <w:name w:val="Hyperlink"/>
    <w:basedOn w:val="DefaultParagraphFont"/>
    <w:rsid w:val="00CE5A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A01C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743FC3"/>
    <w:rPr>
      <w:color w:val="800080"/>
      <w:u w:val="single"/>
    </w:rPr>
  </w:style>
  <w:style w:type="paragraph" w:styleId="BalloonText">
    <w:name w:val="Balloon Text"/>
    <w:basedOn w:val="Normal"/>
    <w:semiHidden/>
    <w:rsid w:val="003070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uller:Library:Application%20Support:Microsoft:Office:User%20Templates:My%20Templates:Phoenix%20Require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Phoenix Requirements.dotx</Template>
  <TotalTime>74</TotalTime>
  <Pages>5</Pages>
  <Words>1275</Words>
  <Characters>7273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Requirements</vt:lpstr>
    </vt:vector>
  </TitlesOfParts>
  <Company>Poesys Associates</Company>
  <LinksUpToDate>false</LinksUpToDate>
  <CharactersWithSpaces>8531</CharactersWithSpaces>
  <SharedDoc>false</SharedDoc>
  <HLinks>
    <vt:vector size="12" baseType="variant">
      <vt:variant>
        <vt:i4>4325453</vt:i4>
      </vt:variant>
      <vt:variant>
        <vt:i4>1595</vt:i4>
      </vt:variant>
      <vt:variant>
        <vt:i4>1027</vt:i4>
      </vt:variant>
      <vt:variant>
        <vt:i4>1</vt:i4>
      </vt:variant>
      <vt:variant>
        <vt:lpwstr>cis_logo_large</vt:lpwstr>
      </vt:variant>
      <vt:variant>
        <vt:lpwstr/>
      </vt:variant>
      <vt:variant>
        <vt:i4>4325453</vt:i4>
      </vt:variant>
      <vt:variant>
        <vt:i4>1849</vt:i4>
      </vt:variant>
      <vt:variant>
        <vt:i4>1031</vt:i4>
      </vt:variant>
      <vt:variant>
        <vt:i4>1</vt:i4>
      </vt:variant>
      <vt:variant>
        <vt:lpwstr>cis_logo_large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Requirements</dc:title>
  <dc:subject/>
  <dc:creator>Bob Muller</dc:creator>
  <cp:keywords/>
  <dc:description/>
  <cp:lastModifiedBy>Bob Muller</cp:lastModifiedBy>
  <cp:revision>11</cp:revision>
  <cp:lastPrinted>2007-12-21T00:36:00Z</cp:lastPrinted>
  <dcterms:created xsi:type="dcterms:W3CDTF">2015-05-13T19:56:00Z</dcterms:created>
  <dcterms:modified xsi:type="dcterms:W3CDTF">2015-06-02T13:19:00Z</dcterms:modified>
</cp:coreProperties>
</file>